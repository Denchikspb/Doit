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07DF" w:rsidRPr="00DF4142" w:rsidRDefault="00DF4142">
      <w:pPr>
        <w:spacing w:line="331" w:lineRule="auto"/>
        <w:jc w:val="center"/>
        <w:rPr>
          <w:lang w:val="en-US"/>
        </w:rPr>
      </w:pPr>
      <w:proofErr w:type="spellStart"/>
      <w:r w:rsidRPr="00DF4142">
        <w:rPr>
          <w:b/>
          <w:sz w:val="48"/>
          <w:szCs w:val="48"/>
          <w:lang w:val="en-US"/>
        </w:rPr>
        <w:t>DoIt</w:t>
      </w:r>
      <w:proofErr w:type="spellEnd"/>
    </w:p>
    <w:p w:rsidR="000607DF" w:rsidRPr="00DF4142" w:rsidRDefault="000607DF">
      <w:pPr>
        <w:rPr>
          <w:lang w:val="en-US"/>
        </w:rPr>
      </w:pPr>
    </w:p>
    <w:p w:rsidR="000607DF" w:rsidRPr="00DF4142" w:rsidRDefault="00DF4142">
      <w:pPr>
        <w:spacing w:line="331" w:lineRule="auto"/>
        <w:jc w:val="center"/>
        <w:rPr>
          <w:lang w:val="en-US"/>
        </w:rPr>
      </w:pPr>
      <w:r w:rsidRPr="00DF4142">
        <w:rPr>
          <w:b/>
          <w:sz w:val="36"/>
          <w:szCs w:val="36"/>
          <w:lang w:val="en-US"/>
        </w:rPr>
        <w:t>Initial prerequisites</w:t>
      </w:r>
    </w:p>
    <w:p w:rsidR="000607DF" w:rsidRPr="00DF4142" w:rsidRDefault="000607DF">
      <w:pPr>
        <w:rPr>
          <w:lang w:val="en-US"/>
        </w:rPr>
      </w:pPr>
    </w:p>
    <w:p w:rsidR="000607DF" w:rsidRPr="00DF4142" w:rsidRDefault="000607DF">
      <w:pPr>
        <w:rPr>
          <w:lang w:val="en-US"/>
        </w:rPr>
      </w:pP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>The existing decision (</w:t>
      </w:r>
      <w:hyperlink r:id="rId5">
        <w:r w:rsidRPr="00DF4142">
          <w:rPr>
            <w:color w:val="1155CC"/>
            <w:u w:val="single"/>
            <w:lang w:val="en-US"/>
          </w:rPr>
          <w:t>https://todoist.com</w:t>
        </w:r>
      </w:hyperlink>
      <w:r w:rsidRPr="00DF4142">
        <w:rPr>
          <w:lang w:val="en-US"/>
        </w:rPr>
        <w:t xml:space="preserve">) </w:t>
      </w:r>
      <w:proofErr w:type="gramStart"/>
      <w:r w:rsidRPr="00DF4142">
        <w:rPr>
          <w:lang w:val="en-US"/>
        </w:rPr>
        <w:t>doesn’t</w:t>
      </w:r>
      <w:proofErr w:type="gramEnd"/>
      <w:r w:rsidRPr="00DF4142">
        <w:rPr>
          <w:lang w:val="en-US"/>
        </w:rPr>
        <w:t xml:space="preserve"> provide following functionality:</w:t>
      </w:r>
    </w:p>
    <w:p w:rsidR="000607DF" w:rsidRDefault="00DF4142">
      <w:pPr>
        <w:numPr>
          <w:ilvl w:val="0"/>
          <w:numId w:val="2"/>
        </w:numPr>
        <w:spacing w:line="331" w:lineRule="auto"/>
        <w:ind w:hanging="360"/>
        <w:contextualSpacing/>
      </w:pPr>
      <w:proofErr w:type="spellStart"/>
      <w:r>
        <w:t>Calendar</w:t>
      </w:r>
      <w:proofErr w:type="spellEnd"/>
    </w:p>
    <w:p w:rsidR="000607DF" w:rsidRPr="00DF4142" w:rsidRDefault="00DF4142">
      <w:pPr>
        <w:numPr>
          <w:ilvl w:val="0"/>
          <w:numId w:val="2"/>
        </w:numPr>
        <w:spacing w:line="331" w:lineRule="auto"/>
        <w:ind w:hanging="360"/>
        <w:contextualSpacing/>
        <w:rPr>
          <w:lang w:val="en-US"/>
        </w:rPr>
      </w:pPr>
      <w:r w:rsidRPr="00DF4142">
        <w:rPr>
          <w:lang w:val="en-US"/>
        </w:rPr>
        <w:t>Weekly/Monthly/Annual reports (regularly and on demand)</w:t>
      </w:r>
    </w:p>
    <w:p w:rsidR="000607DF" w:rsidRPr="00DF4142" w:rsidRDefault="00DF4142">
      <w:pPr>
        <w:numPr>
          <w:ilvl w:val="0"/>
          <w:numId w:val="2"/>
        </w:numPr>
        <w:spacing w:line="331" w:lineRule="auto"/>
        <w:ind w:hanging="360"/>
        <w:contextualSpacing/>
        <w:rPr>
          <w:lang w:val="en-US"/>
        </w:rPr>
      </w:pPr>
      <w:r w:rsidRPr="00DF4142">
        <w:rPr>
          <w:lang w:val="en-US"/>
        </w:rPr>
        <w:t>Attachment of any files to the task is not provided</w:t>
      </w:r>
    </w:p>
    <w:p w:rsidR="000607DF" w:rsidRDefault="00DF4142">
      <w:pPr>
        <w:numPr>
          <w:ilvl w:val="0"/>
          <w:numId w:val="2"/>
        </w:numPr>
        <w:spacing w:line="331" w:lineRule="auto"/>
        <w:ind w:hanging="360"/>
        <w:contextualSpacing/>
      </w:pPr>
      <w:r>
        <w:t xml:space="preserve">2 GUI: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swing</w:t>
      </w:r>
      <w:proofErr w:type="spellEnd"/>
    </w:p>
    <w:p w:rsidR="000607DF" w:rsidRPr="00DF4142" w:rsidRDefault="00DF4142">
      <w:pPr>
        <w:numPr>
          <w:ilvl w:val="0"/>
          <w:numId w:val="2"/>
        </w:numPr>
        <w:spacing w:line="331" w:lineRule="auto"/>
        <w:ind w:hanging="360"/>
        <w:contextualSpacing/>
        <w:rPr>
          <w:lang w:val="en-US"/>
        </w:rPr>
      </w:pPr>
      <w:r w:rsidRPr="00DF4142">
        <w:rPr>
          <w:lang w:val="en-US"/>
        </w:rPr>
        <w:t xml:space="preserve">Label functionality is locked for </w:t>
      </w:r>
      <w:proofErr w:type="spellStart"/>
      <w:r w:rsidRPr="00DF4142">
        <w:rPr>
          <w:lang w:val="en-US"/>
        </w:rPr>
        <w:t>non premium</w:t>
      </w:r>
      <w:proofErr w:type="spellEnd"/>
      <w:r w:rsidRPr="00DF4142">
        <w:rPr>
          <w:lang w:val="en-US"/>
        </w:rPr>
        <w:t xml:space="preserve"> users</w:t>
      </w:r>
    </w:p>
    <w:p w:rsidR="000607DF" w:rsidRPr="00DF4142" w:rsidRDefault="00DF4142">
      <w:pPr>
        <w:numPr>
          <w:ilvl w:val="0"/>
          <w:numId w:val="2"/>
        </w:numPr>
        <w:spacing w:line="331" w:lineRule="auto"/>
        <w:ind w:hanging="360"/>
        <w:contextualSpacing/>
        <w:rPr>
          <w:lang w:val="en-US"/>
        </w:rPr>
      </w:pPr>
      <w:r w:rsidRPr="00DF4142">
        <w:rPr>
          <w:lang w:val="en-US"/>
        </w:rPr>
        <w:t>Desktop application (only mobile and web versions are provided)</w:t>
      </w:r>
    </w:p>
    <w:p w:rsidR="000607DF" w:rsidRDefault="00DF4142">
      <w:pPr>
        <w:numPr>
          <w:ilvl w:val="0"/>
          <w:numId w:val="2"/>
        </w:numPr>
        <w:spacing w:line="331" w:lineRule="auto"/>
        <w:ind w:hanging="360"/>
        <w:contextualSpacing/>
      </w:pPr>
      <w:proofErr w:type="spellStart"/>
      <w:r>
        <w:t>Providing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0607DF" w:rsidRDefault="000607DF"/>
    <w:p w:rsidR="000607DF" w:rsidRDefault="000607DF"/>
    <w:p w:rsidR="000607DF" w:rsidRPr="00DF4142" w:rsidRDefault="00DF4142">
      <w:pPr>
        <w:spacing w:line="331" w:lineRule="auto"/>
        <w:jc w:val="center"/>
        <w:rPr>
          <w:lang w:val="en-US"/>
        </w:rPr>
      </w:pPr>
      <w:r w:rsidRPr="00DF4142">
        <w:rPr>
          <w:b/>
          <w:sz w:val="36"/>
          <w:szCs w:val="36"/>
          <w:lang w:val="en-US"/>
        </w:rPr>
        <w:t xml:space="preserve">Objectives and Limits </w:t>
      </w:r>
      <w:proofErr w:type="gramStart"/>
      <w:r w:rsidRPr="00DF4142">
        <w:rPr>
          <w:b/>
          <w:sz w:val="36"/>
          <w:szCs w:val="36"/>
          <w:lang w:val="en-US"/>
        </w:rPr>
        <w:t>For</w:t>
      </w:r>
      <w:proofErr w:type="gramEnd"/>
      <w:r w:rsidRPr="00DF4142">
        <w:rPr>
          <w:b/>
          <w:sz w:val="36"/>
          <w:szCs w:val="36"/>
          <w:lang w:val="en-US"/>
        </w:rPr>
        <w:t xml:space="preserve"> The Project</w:t>
      </w:r>
    </w:p>
    <w:p w:rsidR="000607DF" w:rsidRPr="00DF4142" w:rsidRDefault="000607DF">
      <w:pPr>
        <w:rPr>
          <w:lang w:val="en-US"/>
        </w:rPr>
      </w:pPr>
    </w:p>
    <w:p w:rsidR="000607DF" w:rsidRPr="00DF4142" w:rsidRDefault="00DF4142">
      <w:pPr>
        <w:spacing w:line="331" w:lineRule="auto"/>
        <w:jc w:val="center"/>
        <w:rPr>
          <w:lang w:val="en-US"/>
        </w:rPr>
      </w:pPr>
      <w:r w:rsidRPr="00DF4142">
        <w:rPr>
          <w:b/>
          <w:u w:val="single"/>
          <w:lang w:val="en-US"/>
        </w:rPr>
        <w:t>Objectives:</w:t>
      </w:r>
    </w:p>
    <w:p w:rsidR="000607DF" w:rsidRPr="00DF4142" w:rsidRDefault="00DF4142">
      <w:pPr>
        <w:rPr>
          <w:lang w:val="en-US"/>
        </w:rPr>
      </w:pPr>
      <w:r w:rsidRPr="00DF4142">
        <w:rPr>
          <w:lang w:val="en-US"/>
        </w:rPr>
        <w:t xml:space="preserve">Software allowing users to create and manage tasks by e-mail, in the application. Software also provides functionality for: export/import lists of tasks, creating of the reports (weekly, monthly, </w:t>
      </w:r>
      <w:proofErr w:type="gramStart"/>
      <w:r w:rsidRPr="00DF4142">
        <w:rPr>
          <w:lang w:val="en-US"/>
        </w:rPr>
        <w:t>annual</w:t>
      </w:r>
      <w:proofErr w:type="gramEnd"/>
      <w:r w:rsidRPr="00DF4142">
        <w:rPr>
          <w:lang w:val="en-US"/>
        </w:rPr>
        <w:t>), inner calendar functionality, attachment functionality of the files to the tasks, labels, managing projects of tasks, filters, printing the page.</w:t>
      </w:r>
    </w:p>
    <w:p w:rsidR="000607DF" w:rsidRPr="00DF4142" w:rsidRDefault="000607DF">
      <w:pPr>
        <w:rPr>
          <w:lang w:val="en-US"/>
        </w:rPr>
      </w:pPr>
    </w:p>
    <w:p w:rsidR="000607DF" w:rsidRPr="00DF4142" w:rsidRDefault="00DF4142">
      <w:pPr>
        <w:spacing w:line="331" w:lineRule="auto"/>
        <w:jc w:val="center"/>
        <w:rPr>
          <w:lang w:val="en-US"/>
        </w:rPr>
      </w:pPr>
      <w:r w:rsidRPr="00DF4142">
        <w:rPr>
          <w:b/>
          <w:u w:val="single"/>
          <w:lang w:val="en-US"/>
        </w:rPr>
        <w:t>Limits:</w:t>
      </w:r>
    </w:p>
    <w:p w:rsidR="000607DF" w:rsidRPr="00DF4142" w:rsidRDefault="000607DF">
      <w:pPr>
        <w:rPr>
          <w:lang w:val="en-US"/>
        </w:rPr>
      </w:pP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>CD 0.0.1: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Core: Initial project structure. Basic operations. Create, Update, Delete tasks &amp; projects. Storage H2 Embedded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GUI: Initial documentation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 xml:space="preserve">QA: Initial documentation, </w:t>
      </w:r>
      <w:proofErr w:type="spellStart"/>
      <w:r w:rsidRPr="00DF4142">
        <w:rPr>
          <w:lang w:val="en-US"/>
        </w:rPr>
        <w:t>GitHub</w:t>
      </w:r>
      <w:proofErr w:type="spellEnd"/>
      <w:r w:rsidRPr="00DF4142">
        <w:rPr>
          <w:lang w:val="en-US"/>
        </w:rPr>
        <w:t xml:space="preserve"> Wiki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>CD 0.0.2: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 xml:space="preserve">Core: Status managing, Attachments, </w:t>
      </w:r>
      <w:proofErr w:type="spellStart"/>
      <w:r w:rsidRPr="00DF4142">
        <w:rPr>
          <w:lang w:val="en-US"/>
        </w:rPr>
        <w:t>BugFixing</w:t>
      </w:r>
      <w:proofErr w:type="spellEnd"/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GUI: Console UI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QA: Testing Core CD 0.0.1, Console UI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>CD 0.0.3: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 xml:space="preserve">Core: User authentication, Notifications, </w:t>
      </w:r>
      <w:proofErr w:type="spellStart"/>
      <w:r w:rsidRPr="00DF4142">
        <w:rPr>
          <w:lang w:val="en-US"/>
        </w:rPr>
        <w:t>BugFixing</w:t>
      </w:r>
      <w:proofErr w:type="spellEnd"/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 xml:space="preserve">GUI: Console UI, </w:t>
      </w:r>
      <w:proofErr w:type="spellStart"/>
      <w:r w:rsidRPr="00DF4142">
        <w:rPr>
          <w:lang w:val="en-US"/>
        </w:rPr>
        <w:t>BugFixing</w:t>
      </w:r>
      <w:proofErr w:type="spellEnd"/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QA: Testing Core CD 0.0.2, Console UI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>R 0.0.1 alpha: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lastRenderedPageBreak/>
        <w:tab/>
        <w:t>Core: Preparing project to release 0.0.1 alpha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GUI:  Preparing project to release 0.0.1 alpha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 xml:space="preserve">QA: Testing Core CD 0.0.3, Console UI;   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</w:r>
      <w:r w:rsidRPr="00DF4142">
        <w:rPr>
          <w:lang w:val="en-US"/>
        </w:rPr>
        <w:tab/>
        <w:t>Testing Release alpha, Console UI, Swing UI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>CD 0.0.4: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 xml:space="preserve">Core: Import, Export, </w:t>
      </w:r>
      <w:proofErr w:type="spellStart"/>
      <w:r w:rsidRPr="00DF4142">
        <w:rPr>
          <w:lang w:val="en-US"/>
        </w:rPr>
        <w:t>BugFixing</w:t>
      </w:r>
      <w:proofErr w:type="spellEnd"/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 xml:space="preserve">GUI: Swing based UI, Console UI </w:t>
      </w:r>
      <w:proofErr w:type="spellStart"/>
      <w:r w:rsidRPr="00DF4142">
        <w:rPr>
          <w:lang w:val="en-US"/>
        </w:rPr>
        <w:t>BugFixing</w:t>
      </w:r>
      <w:proofErr w:type="spellEnd"/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QA: Testing Core CD 0.0.4, Swing UI, Console UI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>CD 0.0.5: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 xml:space="preserve">Core: Reporting, </w:t>
      </w:r>
      <w:proofErr w:type="spellStart"/>
      <w:r w:rsidRPr="00DF4142">
        <w:rPr>
          <w:lang w:val="en-US"/>
        </w:rPr>
        <w:t>BugFixing</w:t>
      </w:r>
      <w:proofErr w:type="spellEnd"/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 xml:space="preserve">GUI: Swing based UI, </w:t>
      </w:r>
      <w:proofErr w:type="spellStart"/>
      <w:r w:rsidRPr="00DF4142">
        <w:rPr>
          <w:lang w:val="en-US"/>
        </w:rPr>
        <w:t>BugFixing</w:t>
      </w:r>
      <w:proofErr w:type="spellEnd"/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QA: Testing Core CD 0.0.5, Swing UI, Console UI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>R 0.0.1 beta: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Core: Preparing project to release 0.0.1 beta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GUI: Preparing project to release 0.0.1 beta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ab/>
        <w:t>QA: Testing Release beta, Console UI, Swing UI</w:t>
      </w:r>
    </w:p>
    <w:p w:rsidR="000607DF" w:rsidRPr="00DF4142" w:rsidRDefault="000607DF">
      <w:pPr>
        <w:spacing w:line="331" w:lineRule="auto"/>
        <w:rPr>
          <w:lang w:val="en-US"/>
        </w:rPr>
      </w:pP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b/>
          <w:lang w:val="en-US"/>
        </w:rPr>
        <w:t>Release R 0.0.1 alpha</w:t>
      </w:r>
    </w:p>
    <w:p w:rsidR="000607DF" w:rsidRPr="00DF4142" w:rsidRDefault="000607DF">
      <w:pPr>
        <w:spacing w:line="331" w:lineRule="auto"/>
        <w:rPr>
          <w:lang w:val="en-US"/>
        </w:rPr>
      </w:pP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u w:val="single"/>
          <w:lang w:val="en-US"/>
        </w:rPr>
        <w:t xml:space="preserve">What has to be </w:t>
      </w:r>
      <w:proofErr w:type="gramStart"/>
      <w:r w:rsidRPr="00DF4142">
        <w:rPr>
          <w:u w:val="single"/>
          <w:lang w:val="en-US"/>
        </w:rPr>
        <w:t>done:</w:t>
      </w:r>
      <w:proofErr w:type="gramEnd"/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</w:pPr>
      <w:proofErr w:type="spellStart"/>
      <w:r>
        <w:t>Create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</w:pPr>
      <w:proofErr w:type="spellStart"/>
      <w:r>
        <w:t>Create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projects</w:t>
      </w:r>
      <w:proofErr w:type="spellEnd"/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</w:pP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</w:pPr>
      <w:proofErr w:type="spellStart"/>
      <w:r>
        <w:t>Notifications</w:t>
      </w:r>
      <w:proofErr w:type="spellEnd"/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</w:pPr>
      <w:proofErr w:type="spellStart"/>
      <w:r>
        <w:t>Console</w:t>
      </w:r>
      <w:proofErr w:type="spellEnd"/>
      <w:r>
        <w:t xml:space="preserve"> UI</w:t>
      </w:r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</w:pPr>
      <w:proofErr w:type="spellStart"/>
      <w:r>
        <w:t>Swing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UI</w:t>
      </w:r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</w:pPr>
      <w:proofErr w:type="spellStart"/>
      <w:r>
        <w:t>Calendar</w:t>
      </w:r>
      <w:proofErr w:type="spellEnd"/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</w:pPr>
      <w:proofErr w:type="spellStart"/>
      <w:proofErr w:type="gramStart"/>
      <w:r>
        <w:t>labels</w:t>
      </w:r>
      <w:proofErr w:type="spellEnd"/>
      <w:proofErr w:type="gramEnd"/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</w:pPr>
      <w:proofErr w:type="spellStart"/>
      <w:proofErr w:type="gramStart"/>
      <w:r>
        <w:t>statuses</w:t>
      </w:r>
      <w:proofErr w:type="spellEnd"/>
      <w:proofErr w:type="gramEnd"/>
    </w:p>
    <w:p w:rsidR="000607DF" w:rsidRDefault="00DF4142">
      <w:pPr>
        <w:numPr>
          <w:ilvl w:val="0"/>
          <w:numId w:val="3"/>
        </w:numPr>
        <w:spacing w:line="331" w:lineRule="auto"/>
        <w:ind w:hanging="360"/>
        <w:contextualSpacing/>
        <w:rPr>
          <w:highlight w:val="red"/>
        </w:rPr>
      </w:pPr>
      <w:proofErr w:type="spellStart"/>
      <w:r>
        <w:rPr>
          <w:highlight w:val="red"/>
        </w:rPr>
        <w:t>Attachments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to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the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tasks</w:t>
      </w:r>
      <w:proofErr w:type="spellEnd"/>
    </w:p>
    <w:p w:rsidR="000607DF" w:rsidRPr="00DF4142" w:rsidRDefault="00DF4142">
      <w:pPr>
        <w:numPr>
          <w:ilvl w:val="0"/>
          <w:numId w:val="3"/>
        </w:numPr>
        <w:spacing w:line="331" w:lineRule="auto"/>
        <w:ind w:hanging="360"/>
        <w:contextualSpacing/>
        <w:rPr>
          <w:highlight w:val="red"/>
          <w:lang w:val="en-US"/>
        </w:rPr>
      </w:pPr>
      <w:r w:rsidRPr="00DF4142">
        <w:rPr>
          <w:highlight w:val="red"/>
          <w:lang w:val="en-US"/>
        </w:rPr>
        <w:t>e-mail related functionality (creating tasks, assigning tasks on other users)</w:t>
      </w:r>
    </w:p>
    <w:p w:rsidR="000607DF" w:rsidRPr="00DF4142" w:rsidRDefault="000607DF">
      <w:pPr>
        <w:spacing w:line="331" w:lineRule="auto"/>
        <w:rPr>
          <w:lang w:val="en-US"/>
        </w:rPr>
      </w:pP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u w:val="single"/>
          <w:lang w:val="en-US"/>
        </w:rPr>
        <w:t xml:space="preserve">What </w:t>
      </w:r>
      <w:proofErr w:type="gramStart"/>
      <w:r w:rsidRPr="00DF4142">
        <w:rPr>
          <w:u w:val="single"/>
          <w:lang w:val="en-US"/>
        </w:rPr>
        <w:t>hasn’t</w:t>
      </w:r>
      <w:proofErr w:type="gramEnd"/>
      <w:r w:rsidRPr="00DF4142">
        <w:rPr>
          <w:u w:val="single"/>
          <w:lang w:val="en-US"/>
        </w:rPr>
        <w:t xml:space="preserve"> to be done:</w:t>
      </w:r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import</w:t>
      </w:r>
      <w:proofErr w:type="spellEnd"/>
      <w:proofErr w:type="gramEnd"/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export</w:t>
      </w:r>
      <w:proofErr w:type="spellEnd"/>
      <w:proofErr w:type="gramEnd"/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printing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0607DF" w:rsidRPr="00DF4142" w:rsidRDefault="00DF4142">
      <w:pPr>
        <w:numPr>
          <w:ilvl w:val="0"/>
          <w:numId w:val="1"/>
        </w:numPr>
        <w:spacing w:line="331" w:lineRule="auto"/>
        <w:ind w:hanging="360"/>
        <w:contextualSpacing/>
        <w:rPr>
          <w:lang w:val="en-US"/>
        </w:rPr>
      </w:pPr>
      <w:r w:rsidRPr="00DF4142">
        <w:rPr>
          <w:lang w:val="en-US"/>
        </w:rPr>
        <w:t>reports (regular/on demand, daily/monthly/annually)</w:t>
      </w:r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multilingual</w:t>
      </w:r>
      <w:proofErr w:type="spellEnd"/>
      <w:proofErr w:type="gramEnd"/>
      <w:r>
        <w:t xml:space="preserve"> UI</w:t>
      </w:r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help</w:t>
      </w:r>
      <w:proofErr w:type="spellEnd"/>
      <w:proofErr w:type="gramEnd"/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filters</w:t>
      </w:r>
      <w:proofErr w:type="spellEnd"/>
      <w:proofErr w:type="gramEnd"/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  <w:rPr>
          <w:highlight w:val="red"/>
        </w:rPr>
      </w:pPr>
      <w:proofErr w:type="spellStart"/>
      <w:proofErr w:type="gramStart"/>
      <w:r>
        <w:rPr>
          <w:highlight w:val="red"/>
        </w:rPr>
        <w:lastRenderedPageBreak/>
        <w:t>productivity</w:t>
      </w:r>
      <w:proofErr w:type="spellEnd"/>
      <w:proofErr w:type="gramEnd"/>
      <w:r>
        <w:rPr>
          <w:highlight w:val="red"/>
        </w:rPr>
        <w:t xml:space="preserve"> </w:t>
      </w:r>
      <w:proofErr w:type="spellStart"/>
      <w:r>
        <w:rPr>
          <w:highlight w:val="red"/>
        </w:rPr>
        <w:t>graphs</w:t>
      </w:r>
      <w:proofErr w:type="spellEnd"/>
    </w:p>
    <w:p w:rsidR="000607DF" w:rsidRDefault="000607DF">
      <w:pPr>
        <w:spacing w:line="331" w:lineRule="auto"/>
      </w:pPr>
    </w:p>
    <w:p w:rsidR="000607DF" w:rsidRDefault="00DF4142">
      <w:pPr>
        <w:spacing w:line="331" w:lineRule="auto"/>
      </w:pPr>
      <w:proofErr w:type="spellStart"/>
      <w:r>
        <w:rPr>
          <w:b/>
        </w:rPr>
        <w:t>Release</w:t>
      </w:r>
      <w:proofErr w:type="spellEnd"/>
      <w:r>
        <w:rPr>
          <w:b/>
        </w:rPr>
        <w:t xml:space="preserve"> R 0.0.1 </w:t>
      </w:r>
      <w:proofErr w:type="spellStart"/>
      <w:r>
        <w:rPr>
          <w:b/>
        </w:rPr>
        <w:t>beta</w:t>
      </w:r>
      <w:proofErr w:type="spellEnd"/>
    </w:p>
    <w:p w:rsidR="000607DF" w:rsidRDefault="000607DF">
      <w:pPr>
        <w:spacing w:line="331" w:lineRule="auto"/>
      </w:pP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u w:val="single"/>
          <w:lang w:val="en-US"/>
        </w:rPr>
        <w:t xml:space="preserve">What has to be </w:t>
      </w:r>
      <w:proofErr w:type="gramStart"/>
      <w:r w:rsidRPr="00DF4142">
        <w:rPr>
          <w:u w:val="single"/>
          <w:lang w:val="en-US"/>
        </w:rPr>
        <w:t>done:</w:t>
      </w:r>
      <w:proofErr w:type="gramEnd"/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import</w:t>
      </w:r>
      <w:proofErr w:type="spellEnd"/>
      <w:proofErr w:type="gramEnd"/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export</w:t>
      </w:r>
      <w:proofErr w:type="spellEnd"/>
      <w:proofErr w:type="gramEnd"/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printing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0607DF" w:rsidRPr="00DF4142" w:rsidRDefault="00DF4142">
      <w:pPr>
        <w:numPr>
          <w:ilvl w:val="0"/>
          <w:numId w:val="1"/>
        </w:numPr>
        <w:spacing w:line="331" w:lineRule="auto"/>
        <w:ind w:hanging="360"/>
        <w:contextualSpacing/>
        <w:rPr>
          <w:lang w:val="en-US"/>
        </w:rPr>
      </w:pPr>
      <w:r w:rsidRPr="00DF4142">
        <w:rPr>
          <w:lang w:val="en-US"/>
        </w:rPr>
        <w:t>reports (regular/on demand, daily/monthly/annually)</w:t>
      </w:r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multilingual</w:t>
      </w:r>
      <w:proofErr w:type="spellEnd"/>
      <w:proofErr w:type="gramEnd"/>
      <w:r>
        <w:t xml:space="preserve"> UI</w:t>
      </w:r>
      <w:bookmarkStart w:id="0" w:name="_GoBack"/>
    </w:p>
    <w:p w:rsidR="000607DF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>
        <w:t>help</w:t>
      </w:r>
      <w:proofErr w:type="spellEnd"/>
      <w:proofErr w:type="gramEnd"/>
    </w:p>
    <w:bookmarkEnd w:id="0"/>
    <w:p w:rsidR="000607DF" w:rsidRPr="00DF4142" w:rsidRDefault="00DF4142">
      <w:pPr>
        <w:numPr>
          <w:ilvl w:val="0"/>
          <w:numId w:val="1"/>
        </w:numPr>
        <w:spacing w:line="331" w:lineRule="auto"/>
        <w:ind w:hanging="360"/>
        <w:contextualSpacing/>
      </w:pPr>
      <w:proofErr w:type="spellStart"/>
      <w:proofErr w:type="gramStart"/>
      <w:r w:rsidRPr="00DF4142">
        <w:t>filters</w:t>
      </w:r>
      <w:proofErr w:type="spellEnd"/>
      <w:proofErr w:type="gramEnd"/>
    </w:p>
    <w:p w:rsidR="000607DF" w:rsidRPr="00DF4142" w:rsidRDefault="00DF4142">
      <w:pPr>
        <w:numPr>
          <w:ilvl w:val="0"/>
          <w:numId w:val="1"/>
        </w:numPr>
        <w:spacing w:line="331" w:lineRule="auto"/>
        <w:ind w:hanging="360"/>
        <w:contextualSpacing/>
        <w:rPr>
          <w:rPrChange w:id="1" w:author="Almaz" w:date="2015-08-16T13:50:00Z">
            <w:rPr>
              <w:highlight w:val="red"/>
            </w:rPr>
          </w:rPrChange>
        </w:rPr>
      </w:pPr>
      <w:proofErr w:type="spellStart"/>
      <w:proofErr w:type="gramStart"/>
      <w:r w:rsidRPr="00DF4142">
        <w:rPr>
          <w:rPrChange w:id="2" w:author="Almaz" w:date="2015-08-16T13:50:00Z">
            <w:rPr>
              <w:highlight w:val="red"/>
            </w:rPr>
          </w:rPrChange>
        </w:rPr>
        <w:t>productivity</w:t>
      </w:r>
      <w:proofErr w:type="spellEnd"/>
      <w:proofErr w:type="gramEnd"/>
      <w:r w:rsidRPr="00DF4142">
        <w:rPr>
          <w:rPrChange w:id="3" w:author="Almaz" w:date="2015-08-16T13:50:00Z">
            <w:rPr>
              <w:highlight w:val="red"/>
            </w:rPr>
          </w:rPrChange>
        </w:rPr>
        <w:t xml:space="preserve"> </w:t>
      </w:r>
      <w:proofErr w:type="spellStart"/>
      <w:r w:rsidRPr="00DF4142">
        <w:rPr>
          <w:rPrChange w:id="4" w:author="Almaz" w:date="2015-08-16T13:50:00Z">
            <w:rPr>
              <w:highlight w:val="red"/>
            </w:rPr>
          </w:rPrChange>
        </w:rPr>
        <w:t>graphs</w:t>
      </w:r>
      <w:proofErr w:type="spellEnd"/>
    </w:p>
    <w:p w:rsidR="000607DF" w:rsidRDefault="000607DF">
      <w:pPr>
        <w:spacing w:line="331" w:lineRule="auto"/>
      </w:pP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u w:val="single"/>
          <w:lang w:val="en-US"/>
        </w:rPr>
        <w:t xml:space="preserve">What </w:t>
      </w:r>
      <w:proofErr w:type="gramStart"/>
      <w:r w:rsidRPr="00DF4142">
        <w:rPr>
          <w:u w:val="single"/>
          <w:lang w:val="en-US"/>
        </w:rPr>
        <w:t>hasn’t</w:t>
      </w:r>
      <w:proofErr w:type="gramEnd"/>
      <w:r w:rsidRPr="00DF4142">
        <w:rPr>
          <w:u w:val="single"/>
          <w:lang w:val="en-US"/>
        </w:rPr>
        <w:t xml:space="preserve"> to be done:</w:t>
      </w: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lang w:val="en-US"/>
        </w:rPr>
        <w:t>-</w:t>
      </w:r>
    </w:p>
    <w:p w:rsidR="000607DF" w:rsidRPr="00DF4142" w:rsidRDefault="000607DF">
      <w:pPr>
        <w:spacing w:line="331" w:lineRule="auto"/>
        <w:rPr>
          <w:lang w:val="en-US"/>
        </w:rPr>
      </w:pPr>
    </w:p>
    <w:p w:rsidR="000607DF" w:rsidRPr="00DF4142" w:rsidDel="00DF4142" w:rsidRDefault="00DF4142">
      <w:pPr>
        <w:spacing w:line="331" w:lineRule="auto"/>
        <w:rPr>
          <w:del w:id="5" w:author="Almaz" w:date="2015-08-16T13:49:00Z"/>
          <w:lang w:val="en-US"/>
        </w:rPr>
      </w:pPr>
      <w:r w:rsidRPr="00DF4142">
        <w:rPr>
          <w:b/>
          <w:u w:val="single"/>
          <w:lang w:val="en-US"/>
        </w:rPr>
        <w:t>OS:</w:t>
      </w:r>
      <w:r w:rsidRPr="00DF4142">
        <w:rPr>
          <w:lang w:val="en-US"/>
        </w:rPr>
        <w:t xml:space="preserve"> Windows XP, Windows 7 (32, 64), Windows 8, </w:t>
      </w:r>
      <w:del w:id="6" w:author="Almaz" w:date="2015-08-16T13:49:00Z">
        <w:r w:rsidRPr="00DF4142" w:rsidDel="00DF4142">
          <w:rPr>
            <w:highlight w:val="red"/>
            <w:lang w:val="en-US"/>
          </w:rPr>
          <w:delText>Windows 10 (?)</w:delText>
        </w:r>
      </w:del>
    </w:p>
    <w:p w:rsidR="000607DF" w:rsidRPr="00DF4142" w:rsidRDefault="000607DF">
      <w:pPr>
        <w:spacing w:line="331" w:lineRule="auto"/>
        <w:rPr>
          <w:lang w:val="en-US"/>
        </w:rPr>
      </w:pP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b/>
          <w:u w:val="single"/>
          <w:lang w:val="en-US"/>
        </w:rPr>
        <w:t>Language:</w:t>
      </w:r>
      <w:r w:rsidRPr="00DF4142">
        <w:rPr>
          <w:lang w:val="en-US"/>
        </w:rPr>
        <w:t xml:space="preserve"> English, Russian, ability to add another language to the UI.</w:t>
      </w:r>
    </w:p>
    <w:p w:rsidR="000607DF" w:rsidRPr="00DF4142" w:rsidRDefault="000607DF">
      <w:pPr>
        <w:spacing w:line="331" w:lineRule="auto"/>
        <w:rPr>
          <w:lang w:val="en-US"/>
        </w:rPr>
      </w:pPr>
    </w:p>
    <w:p w:rsidR="000607DF" w:rsidRPr="00DF4142" w:rsidRDefault="00DF4142">
      <w:pPr>
        <w:spacing w:line="331" w:lineRule="auto"/>
        <w:rPr>
          <w:lang w:val="en-US"/>
        </w:rPr>
      </w:pPr>
      <w:r w:rsidRPr="00DF4142">
        <w:rPr>
          <w:b/>
          <w:highlight w:val="red"/>
          <w:u w:val="single"/>
          <w:lang w:val="en-US"/>
        </w:rPr>
        <w:t>Minimal system requirements:</w:t>
      </w:r>
      <w:r w:rsidRPr="00DF4142">
        <w:rPr>
          <w:highlight w:val="red"/>
          <w:u w:val="single"/>
          <w:lang w:val="en-US"/>
        </w:rPr>
        <w:t xml:space="preserve"> </w:t>
      </w:r>
      <w:r w:rsidRPr="00DF4142">
        <w:rPr>
          <w:lang w:val="en-US"/>
        </w:rPr>
        <w:t xml:space="preserve">OS: Windows </w:t>
      </w:r>
      <w:proofErr w:type="gramStart"/>
      <w:r w:rsidRPr="00DF4142">
        <w:rPr>
          <w:lang w:val="en-US"/>
        </w:rPr>
        <w:t>7,</w:t>
      </w:r>
      <w:proofErr w:type="gramEnd"/>
      <w:r w:rsidRPr="00DF4142">
        <w:rPr>
          <w:lang w:val="en-US"/>
        </w:rPr>
        <w:t xml:space="preserve"> RAM 64MB, Graphic Memory 64MB, CPU: Pentium 4 and higher, </w:t>
      </w:r>
      <w:del w:id="7" w:author="Almaz" w:date="2015-08-16T13:49:00Z">
        <w:r w:rsidRPr="00DF4142" w:rsidDel="00DF4142">
          <w:rPr>
            <w:lang w:val="en-US"/>
          </w:rPr>
          <w:delText xml:space="preserve">ROM </w:delText>
        </w:r>
      </w:del>
      <w:ins w:id="8" w:author="Almaz" w:date="2015-08-16T13:49:00Z">
        <w:r w:rsidRPr="00DF4142">
          <w:rPr>
            <w:lang w:val="en-US"/>
          </w:rPr>
          <w:t>R</w:t>
        </w:r>
        <w:r>
          <w:rPr>
            <w:lang w:val="en-US"/>
          </w:rPr>
          <w:t>A</w:t>
        </w:r>
        <w:r w:rsidRPr="00DF4142">
          <w:rPr>
            <w:lang w:val="en-US"/>
          </w:rPr>
          <w:t xml:space="preserve">M </w:t>
        </w:r>
      </w:ins>
      <w:r w:rsidRPr="00DF4142">
        <w:rPr>
          <w:lang w:val="en-US"/>
        </w:rPr>
        <w:t xml:space="preserve">20MB, Internet connection, Java </w:t>
      </w:r>
      <w:del w:id="9" w:author="Almaz" w:date="2015-08-16T13:49:00Z">
        <w:r w:rsidRPr="00DF4142" w:rsidDel="00DF4142">
          <w:rPr>
            <w:lang w:val="en-US"/>
          </w:rPr>
          <w:delText>8</w:delText>
        </w:r>
      </w:del>
      <w:ins w:id="10" w:author="Almaz" w:date="2015-08-16T13:49:00Z">
        <w:r>
          <w:rPr>
            <w:lang w:val="en-US"/>
          </w:rPr>
          <w:t>7</w:t>
        </w:r>
      </w:ins>
      <w:r w:rsidRPr="00DF4142">
        <w:rPr>
          <w:lang w:val="en-US"/>
        </w:rPr>
        <w:t>+.</w:t>
      </w:r>
    </w:p>
    <w:sectPr w:rsidR="000607DF" w:rsidRPr="00DF41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851B0"/>
    <w:multiLevelType w:val="multilevel"/>
    <w:tmpl w:val="0C80E6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6F347007"/>
    <w:multiLevelType w:val="multilevel"/>
    <w:tmpl w:val="2C02D0D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1ED5BA6"/>
    <w:multiLevelType w:val="multilevel"/>
    <w:tmpl w:val="684CB86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maz">
    <w15:presenceInfo w15:providerId="None" w15:userId="Alma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0607DF"/>
    <w:rsid w:val="000607DF"/>
    <w:rsid w:val="00DF17F8"/>
    <w:rsid w:val="00D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C10B2-43FE-4250-861E-FDA6123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F41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F4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doi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Almaz</cp:lastModifiedBy>
  <cp:revision>2</cp:revision>
  <dcterms:created xsi:type="dcterms:W3CDTF">2015-08-16T09:26:00Z</dcterms:created>
  <dcterms:modified xsi:type="dcterms:W3CDTF">2015-08-16T12:51:00Z</dcterms:modified>
</cp:coreProperties>
</file>